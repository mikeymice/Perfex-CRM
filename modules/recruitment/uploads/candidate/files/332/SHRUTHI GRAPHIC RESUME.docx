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70C0"/>
  <w:body>
    <w:p w:rsidR="004170FF" w:rsidRPr="00F009D8" w:rsidRDefault="004170FF" w:rsidP="004170FF">
      <w:pPr>
        <w:pStyle w:val="NoSpacing"/>
        <w:rPr>
          <w:rStyle w:val="Strong"/>
          <w:color w:val="FFFFFF" w:themeColor="background1"/>
          <w:sz w:val="36"/>
          <w:szCs w:val="36"/>
        </w:rPr>
      </w:pPr>
      <w:r w:rsidRPr="00F009D8">
        <w:rPr>
          <w:rStyle w:val="Strong"/>
          <w:color w:val="FFFFFF" w:themeColor="background1"/>
          <w:sz w:val="36"/>
          <w:szCs w:val="36"/>
        </w:rPr>
        <w:t>SHRUTHI SANTOSH KHYAMANKERI</w:t>
      </w:r>
    </w:p>
    <w:p w:rsidR="00F009D8" w:rsidRDefault="004170FF" w:rsidP="00C5527D">
      <w:pPr>
        <w:pStyle w:val="NoSpacing"/>
        <w:rPr>
          <w:rStyle w:val="Strong"/>
          <w:i/>
          <w:color w:val="FFC000"/>
        </w:rPr>
      </w:pPr>
      <w:r w:rsidRPr="004170FF">
        <w:rPr>
          <w:rStyle w:val="Strong"/>
          <w:i/>
          <w:color w:val="FFC000"/>
        </w:rPr>
        <w:t xml:space="preserve">GRAPHIC </w:t>
      </w:r>
      <w:r w:rsidR="00F009D8">
        <w:rPr>
          <w:rStyle w:val="Strong"/>
          <w:i/>
          <w:color w:val="FFC000"/>
        </w:rPr>
        <w:t>DESIGNER</w:t>
      </w:r>
    </w:p>
    <w:p w:rsidR="00C5527D" w:rsidRPr="00C5527D" w:rsidRDefault="00C5527D" w:rsidP="00C5527D">
      <w:pPr>
        <w:pStyle w:val="NoSpacing"/>
        <w:rPr>
          <w:b/>
          <w:bCs/>
          <w:i/>
          <w:color w:val="FFC000"/>
        </w:rPr>
      </w:pPr>
    </w:p>
    <w:p w:rsidR="00F009D8" w:rsidRPr="00F009D8" w:rsidRDefault="00F009D8" w:rsidP="0066104B">
      <w:pPr>
        <w:pStyle w:val="NoSpacing"/>
        <w:shd w:val="clear" w:color="auto" w:fill="2F5496" w:themeFill="accent1" w:themeFillShade="BF"/>
        <w:rPr>
          <w:rStyle w:val="Strong"/>
          <w:color w:val="FFFFFF" w:themeColor="background1"/>
        </w:rPr>
      </w:pPr>
      <w:r w:rsidRPr="00F009D8">
        <w:rPr>
          <w:rStyle w:val="Strong"/>
          <w:color w:val="FFFFFF" w:themeColor="background1"/>
        </w:rPr>
        <w:t>CONTACT DETAILS:</w:t>
      </w:r>
    </w:p>
    <w:p w:rsidR="00F009D8" w:rsidRDefault="00F009D8" w:rsidP="00F009D8">
      <w:pPr>
        <w:pStyle w:val="NoSpacing"/>
        <w:ind w:left="720"/>
        <w:rPr>
          <w:rStyle w:val="Strong"/>
          <w:i/>
          <w:color w:val="FFFFFF" w:themeColor="background1"/>
        </w:rPr>
      </w:pPr>
    </w:p>
    <w:p w:rsidR="00F009D8" w:rsidRPr="00F009D8" w:rsidRDefault="00F009D8" w:rsidP="00F009D8">
      <w:pPr>
        <w:pStyle w:val="NoSpacing"/>
        <w:rPr>
          <w:rStyle w:val="Strong"/>
          <w:color w:val="FFFFFF" w:themeColor="background1"/>
        </w:rPr>
      </w:pPr>
      <w:r w:rsidRPr="00F009D8">
        <w:rPr>
          <w:rStyle w:val="Strong"/>
          <w:color w:val="FFFFFF" w:themeColor="background1"/>
        </w:rPr>
        <w:t>CONTACT NUMBER</w:t>
      </w:r>
      <w:proofErr w:type="gramStart"/>
      <w:r w:rsidRPr="00F009D8">
        <w:rPr>
          <w:rStyle w:val="Strong"/>
          <w:color w:val="FFFFFF" w:themeColor="background1"/>
        </w:rPr>
        <w:t>:7888029015</w:t>
      </w:r>
      <w:proofErr w:type="gramEnd"/>
    </w:p>
    <w:p w:rsidR="00F009D8" w:rsidRDefault="00F009D8" w:rsidP="00F009D8">
      <w:pPr>
        <w:pStyle w:val="NoSpacing"/>
        <w:rPr>
          <w:rStyle w:val="Strong"/>
          <w:color w:val="FFFFFF" w:themeColor="background1"/>
        </w:rPr>
      </w:pPr>
      <w:r w:rsidRPr="00F009D8">
        <w:rPr>
          <w:rStyle w:val="Strong"/>
          <w:color w:val="FFFFFF" w:themeColor="background1"/>
        </w:rPr>
        <w:t>EMAIL AD</w:t>
      </w:r>
      <w:r w:rsidR="0066104B">
        <w:rPr>
          <w:rStyle w:val="Strong"/>
          <w:color w:val="FFFFFF" w:themeColor="background1"/>
        </w:rPr>
        <w:t>D</w:t>
      </w:r>
      <w:r w:rsidRPr="00F009D8">
        <w:rPr>
          <w:rStyle w:val="Strong"/>
          <w:color w:val="FFFFFF" w:themeColor="background1"/>
        </w:rPr>
        <w:t>RESS</w:t>
      </w:r>
      <w:r>
        <w:rPr>
          <w:rStyle w:val="Strong"/>
          <w:color w:val="FFFFFF" w:themeColor="background1"/>
        </w:rPr>
        <w:t>:shruthi</w:t>
      </w:r>
      <w:r w:rsidR="0066104B">
        <w:rPr>
          <w:rStyle w:val="Strong"/>
          <w:color w:val="FFFFFF" w:themeColor="background1"/>
        </w:rPr>
        <w:t>.ksantosh</w:t>
      </w:r>
      <w:r>
        <w:rPr>
          <w:rStyle w:val="Strong"/>
          <w:color w:val="FFFFFF" w:themeColor="background1"/>
        </w:rPr>
        <w:t>@gmail.com</w:t>
      </w:r>
    </w:p>
    <w:p w:rsidR="0066104B" w:rsidRDefault="0066104B" w:rsidP="00F009D8">
      <w:pPr>
        <w:pStyle w:val="NoSpacing"/>
        <w:rPr>
          <w:rStyle w:val="Strong"/>
          <w:color w:val="FFFFFF" w:themeColor="background1"/>
        </w:rPr>
      </w:pPr>
      <w:r>
        <w:rPr>
          <w:rStyle w:val="Strong"/>
          <w:color w:val="FFFFFF" w:themeColor="background1"/>
        </w:rPr>
        <w:t xml:space="preserve">CURRENT ADDRESS: Mount Unique </w:t>
      </w:r>
      <w:proofErr w:type="spellStart"/>
      <w:r>
        <w:rPr>
          <w:rStyle w:val="Strong"/>
          <w:color w:val="FFFFFF" w:themeColor="background1"/>
        </w:rPr>
        <w:t>Residences</w:t>
      </w:r>
      <w:proofErr w:type="gramStart"/>
      <w:r>
        <w:rPr>
          <w:rStyle w:val="Strong"/>
          <w:color w:val="FFFFFF" w:themeColor="background1"/>
        </w:rPr>
        <w:t>,Flat</w:t>
      </w:r>
      <w:proofErr w:type="spellEnd"/>
      <w:proofErr w:type="gramEnd"/>
      <w:r>
        <w:rPr>
          <w:rStyle w:val="Strong"/>
          <w:color w:val="FFFFFF" w:themeColor="background1"/>
        </w:rPr>
        <w:t xml:space="preserve"> no;904, </w:t>
      </w:r>
      <w:proofErr w:type="spellStart"/>
      <w:r>
        <w:rPr>
          <w:rStyle w:val="Strong"/>
          <w:color w:val="FFFFFF" w:themeColor="background1"/>
        </w:rPr>
        <w:t>Pashan</w:t>
      </w:r>
      <w:proofErr w:type="spellEnd"/>
      <w:r>
        <w:rPr>
          <w:rStyle w:val="Strong"/>
          <w:color w:val="FFFFFF" w:themeColor="background1"/>
        </w:rPr>
        <w:t xml:space="preserve"> </w:t>
      </w:r>
      <w:proofErr w:type="spellStart"/>
      <w:r>
        <w:rPr>
          <w:rStyle w:val="Strong"/>
          <w:color w:val="FFFFFF" w:themeColor="background1"/>
        </w:rPr>
        <w:t>Sus</w:t>
      </w:r>
      <w:proofErr w:type="spellEnd"/>
      <w:r>
        <w:rPr>
          <w:rStyle w:val="Strong"/>
          <w:color w:val="FFFFFF" w:themeColor="background1"/>
        </w:rPr>
        <w:t xml:space="preserve"> </w:t>
      </w:r>
      <w:proofErr w:type="spellStart"/>
      <w:r>
        <w:rPr>
          <w:rStyle w:val="Strong"/>
          <w:color w:val="FFFFFF" w:themeColor="background1"/>
        </w:rPr>
        <w:t>Road,Baner,Pune</w:t>
      </w:r>
      <w:proofErr w:type="spellEnd"/>
    </w:p>
    <w:p w:rsidR="0066104B" w:rsidRDefault="0066104B" w:rsidP="00F009D8">
      <w:pPr>
        <w:pStyle w:val="NoSpacing"/>
        <w:rPr>
          <w:rStyle w:val="Strong"/>
          <w:color w:val="FFFFFF" w:themeColor="background1"/>
        </w:rPr>
      </w:pPr>
      <w:r>
        <w:rPr>
          <w:rStyle w:val="Strong"/>
          <w:color w:val="FFFFFF" w:themeColor="background1"/>
        </w:rPr>
        <w:t>411045</w:t>
      </w:r>
      <w:proofErr w:type="gramStart"/>
      <w:r>
        <w:rPr>
          <w:rStyle w:val="Strong"/>
          <w:color w:val="FFFFFF" w:themeColor="background1"/>
        </w:rPr>
        <w:t>,Maharastra</w:t>
      </w:r>
      <w:proofErr w:type="gramEnd"/>
      <w:r>
        <w:rPr>
          <w:rStyle w:val="Strong"/>
          <w:color w:val="FFFFFF" w:themeColor="background1"/>
        </w:rPr>
        <w:t>.</w:t>
      </w:r>
    </w:p>
    <w:p w:rsidR="0066104B" w:rsidRDefault="0066104B" w:rsidP="00F009D8">
      <w:pPr>
        <w:pStyle w:val="NoSpacing"/>
        <w:rPr>
          <w:rStyle w:val="Strong"/>
          <w:color w:val="FFFFFF" w:themeColor="background1"/>
        </w:rPr>
      </w:pPr>
    </w:p>
    <w:p w:rsidR="0066104B" w:rsidRPr="00AB0BD3" w:rsidRDefault="0066104B" w:rsidP="00E62189">
      <w:pPr>
        <w:pStyle w:val="NoSpacing"/>
        <w:numPr>
          <w:ilvl w:val="0"/>
          <w:numId w:val="11"/>
        </w:numPr>
        <w:shd w:val="clear" w:color="auto" w:fill="2F5496" w:themeFill="accent1" w:themeFillShade="BF"/>
        <w:rPr>
          <w:rStyle w:val="Strong"/>
          <w:color w:val="FFFFFF" w:themeColor="background1"/>
        </w:rPr>
      </w:pPr>
      <w:r w:rsidRPr="00AB0BD3">
        <w:rPr>
          <w:rStyle w:val="Strong"/>
          <w:color w:val="FFFFFF" w:themeColor="background1"/>
        </w:rPr>
        <w:t>EDUCATION</w:t>
      </w:r>
    </w:p>
    <w:tbl>
      <w:tblPr>
        <w:tblpPr w:leftFromText="180" w:rightFromText="180" w:vertAnchor="text" w:tblpX="3961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71"/>
      </w:tblGrid>
      <w:tr w:rsidR="00995081" w:rsidTr="00C5527D">
        <w:trPr>
          <w:trHeight w:val="2695"/>
        </w:trPr>
        <w:tc>
          <w:tcPr>
            <w:tcW w:w="5471" w:type="dxa"/>
            <w:shd w:val="clear" w:color="auto" w:fill="993366"/>
          </w:tcPr>
          <w:p w:rsidR="00FB7AB3" w:rsidRDefault="00FB7AB3" w:rsidP="00A4700C">
            <w:pPr>
              <w:pStyle w:val="NoSpacing"/>
              <w:rPr>
                <w:ins w:id="0" w:author="santo" w:date="2023-01-31T16:15:00Z"/>
                <w:rStyle w:val="Strong"/>
                <w:color w:val="FFC000"/>
                <w:sz w:val="36"/>
                <w:szCs w:val="36"/>
                <w:vertAlign w:val="superscript"/>
              </w:rPr>
            </w:pPr>
            <w:ins w:id="1" w:author="santo" w:date="2023-01-31T16:15:00Z">
              <w:r>
                <w:rPr>
                  <w:rStyle w:val="Strong"/>
                  <w:color w:val="FFC000"/>
                  <w:sz w:val="36"/>
                  <w:szCs w:val="36"/>
                  <w:vertAlign w:val="superscript"/>
                </w:rPr>
                <w:t xml:space="preserve"> </w:t>
              </w:r>
            </w:ins>
          </w:p>
          <w:p w:rsidR="00995081" w:rsidRPr="00E62189" w:rsidRDefault="00A4700C" w:rsidP="00A4700C">
            <w:pPr>
              <w:pStyle w:val="NoSpacing"/>
              <w:rPr>
                <w:rStyle w:val="Strong"/>
                <w:color w:val="FFC000"/>
                <w:sz w:val="36"/>
                <w:szCs w:val="36"/>
                <w:vertAlign w:val="superscript"/>
              </w:rPr>
            </w:pPr>
            <w:r w:rsidRPr="00E62189">
              <w:rPr>
                <w:rStyle w:val="Strong"/>
                <w:color w:val="FFC000"/>
                <w:sz w:val="36"/>
                <w:szCs w:val="36"/>
                <w:vertAlign w:val="superscript"/>
              </w:rPr>
              <w:t>CAREER OBJECTIVE</w:t>
            </w:r>
          </w:p>
          <w:p w:rsidR="003E56EE" w:rsidRDefault="00A4700C" w:rsidP="00E62189">
            <w:pPr>
              <w:pStyle w:val="NoSpacing"/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</w:pPr>
            <w: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 xml:space="preserve">To aim at qualitative achievements by </w:t>
            </w:r>
            <w:proofErr w:type="spellStart"/>
            <w: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>enchancing</w:t>
            </w:r>
            <w:proofErr w:type="spellEnd"/>
            <w: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 xml:space="preserve"> knowledge and skills working</w:t>
            </w:r>
            <w:r w:rsidR="00E62189"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 xml:space="preserve"> in an organization that provides </w:t>
            </w:r>
            <w:proofErr w:type="spellStart"/>
            <w:r w:rsidR="00E62189"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>motivation</w:t>
            </w:r>
            <w:proofErr w:type="gramStart"/>
            <w:r w:rsidR="00E62189"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>,upward</w:t>
            </w:r>
            <w:proofErr w:type="spellEnd"/>
            <w:proofErr w:type="gramEnd"/>
            <w:r w:rsidR="00E62189"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 xml:space="preserve"> mobility and exposure to innovative technology and excelling in deliverance, successively becoming an asset to the organization.</w:t>
            </w:r>
          </w:p>
          <w:p w:rsidR="00E62189" w:rsidRDefault="00E62189" w:rsidP="00E62189">
            <w:pPr>
              <w:pStyle w:val="NoSpacing"/>
              <w:rPr>
                <w:rStyle w:val="Strong"/>
                <w:color w:val="FFC000"/>
                <w:sz w:val="36"/>
                <w:szCs w:val="36"/>
                <w:vertAlign w:val="superscript"/>
              </w:rPr>
            </w:pPr>
            <w:r w:rsidRPr="00E62189">
              <w:rPr>
                <w:rStyle w:val="Strong"/>
                <w:color w:val="FFC000"/>
                <w:sz w:val="36"/>
                <w:szCs w:val="36"/>
                <w:vertAlign w:val="superscript"/>
              </w:rPr>
              <w:t>ROLES AND RESPONSIBILITIES</w:t>
            </w:r>
          </w:p>
          <w:p w:rsidR="00E62189" w:rsidRDefault="00E62189" w:rsidP="00C5527D">
            <w:pPr>
              <w:pStyle w:val="NoSpacing"/>
              <w:numPr>
                <w:ilvl w:val="0"/>
                <w:numId w:val="11"/>
              </w:numP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</w:pPr>
            <w: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>Conceptualizing visuals based on requirements</w:t>
            </w:r>
            <w:r w:rsidR="00C5527D"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>.</w:t>
            </w:r>
          </w:p>
          <w:p w:rsidR="00E62189" w:rsidRDefault="00C5527D" w:rsidP="00E62189">
            <w:pPr>
              <w:pStyle w:val="NoSpacing"/>
              <w:numPr>
                <w:ilvl w:val="0"/>
                <w:numId w:val="11"/>
              </w:numP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</w:pPr>
            <w: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>Creating images and layouts by hand or using design software.</w:t>
            </w:r>
          </w:p>
          <w:p w:rsidR="00C5527D" w:rsidRPr="00E62189" w:rsidRDefault="00C5527D" w:rsidP="00E62189">
            <w:pPr>
              <w:pStyle w:val="NoSpacing"/>
              <w:numPr>
                <w:ilvl w:val="0"/>
                <w:numId w:val="11"/>
              </w:numP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</w:pPr>
            <w:r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  <w:t>Testing graphics across various media.</w:t>
            </w:r>
          </w:p>
          <w:p w:rsidR="003E56EE" w:rsidRPr="003E56EE" w:rsidRDefault="003E56EE" w:rsidP="003E56EE">
            <w:pPr>
              <w:pStyle w:val="NoSpacing"/>
              <w:ind w:left="720"/>
              <w:rPr>
                <w:rStyle w:val="Strong"/>
                <w:color w:val="FFFFFF" w:themeColor="background1"/>
                <w:sz w:val="36"/>
                <w:szCs w:val="36"/>
                <w:vertAlign w:val="superscript"/>
              </w:rPr>
            </w:pPr>
          </w:p>
        </w:tc>
      </w:tr>
    </w:tbl>
    <w:p w:rsidR="0066104B" w:rsidRDefault="0066104B" w:rsidP="00F009D8">
      <w:pPr>
        <w:pStyle w:val="NoSpacing"/>
        <w:rPr>
          <w:rStyle w:val="Strong"/>
          <w:color w:val="FFFFFF" w:themeColor="background1"/>
        </w:rPr>
      </w:pPr>
    </w:p>
    <w:p w:rsidR="00995081" w:rsidRDefault="00995081" w:rsidP="00F009D8">
      <w:pPr>
        <w:pStyle w:val="NoSpacing"/>
        <w:rPr>
          <w:rStyle w:val="Strong"/>
          <w:color w:val="FFFFFF" w:themeColor="background1"/>
        </w:rPr>
      </w:pPr>
      <w:proofErr w:type="spellStart"/>
      <w:r>
        <w:rPr>
          <w:rStyle w:val="Strong"/>
          <w:color w:val="FFFFFF" w:themeColor="background1"/>
        </w:rPr>
        <w:t>BEd</w:t>
      </w:r>
      <w:proofErr w:type="spellEnd"/>
      <w:r>
        <w:rPr>
          <w:rStyle w:val="Strong"/>
          <w:color w:val="FFFFFF" w:themeColor="background1"/>
        </w:rPr>
        <w:t xml:space="preserve">  </w:t>
      </w:r>
    </w:p>
    <w:p w:rsidR="00995081" w:rsidRPr="00F009D8" w:rsidRDefault="00995081" w:rsidP="00F009D8">
      <w:pPr>
        <w:pStyle w:val="NoSpacing"/>
        <w:rPr>
          <w:rStyle w:val="Strong"/>
          <w:color w:val="FFFFFF" w:themeColor="background1"/>
        </w:rPr>
      </w:pPr>
      <w:r>
        <w:rPr>
          <w:rStyle w:val="Strong"/>
          <w:color w:val="FFFFFF" w:themeColor="background1"/>
        </w:rPr>
        <w:t>2017-2019</w:t>
      </w:r>
    </w:p>
    <w:p w:rsidR="00995081" w:rsidRDefault="00995081" w:rsidP="00F009D8">
      <w:pPr>
        <w:pStyle w:val="NoSpacing"/>
        <w:rPr>
          <w:rStyle w:val="Strong"/>
          <w:color w:val="FFFFFF" w:themeColor="background1"/>
        </w:rPr>
      </w:pPr>
    </w:p>
    <w:p w:rsidR="00F009D8" w:rsidRDefault="0066104B" w:rsidP="00F009D8">
      <w:pPr>
        <w:pStyle w:val="NoSpacing"/>
        <w:rPr>
          <w:rStyle w:val="Strong"/>
          <w:color w:val="FFFFFF" w:themeColor="background1"/>
        </w:rPr>
      </w:pPr>
      <w:r>
        <w:rPr>
          <w:rStyle w:val="Strong"/>
          <w:color w:val="FFFFFF" w:themeColor="background1"/>
        </w:rPr>
        <w:t xml:space="preserve">Bachelor </w:t>
      </w:r>
      <w:proofErr w:type="gramStart"/>
      <w:r>
        <w:rPr>
          <w:rStyle w:val="Strong"/>
          <w:color w:val="FFFFFF" w:themeColor="background1"/>
        </w:rPr>
        <w:t>Of</w:t>
      </w:r>
      <w:proofErr w:type="gramEnd"/>
      <w:r>
        <w:rPr>
          <w:rStyle w:val="Strong"/>
          <w:color w:val="FFFFFF" w:themeColor="background1"/>
        </w:rPr>
        <w:t xml:space="preserve"> Science Degree</w:t>
      </w:r>
    </w:p>
    <w:p w:rsidR="0066104B" w:rsidRPr="00F009D8" w:rsidRDefault="00995081" w:rsidP="00F009D8">
      <w:pPr>
        <w:pStyle w:val="NoSpacing"/>
        <w:rPr>
          <w:rStyle w:val="Strong"/>
          <w:color w:val="FFFFFF" w:themeColor="background1"/>
        </w:rPr>
      </w:pPr>
      <w:r>
        <w:rPr>
          <w:rStyle w:val="Strong"/>
          <w:color w:val="FFFFFF" w:themeColor="background1"/>
        </w:rPr>
        <w:t>2012-2016</w:t>
      </w:r>
    </w:p>
    <w:p w:rsidR="00F009D8" w:rsidRDefault="00F009D8" w:rsidP="00F009D8">
      <w:pPr>
        <w:pStyle w:val="NoSpacing"/>
        <w:rPr>
          <w:rStyle w:val="Emphasis"/>
          <w:b/>
          <w:bCs/>
          <w:i w:val="0"/>
          <w:iCs w:val="0"/>
          <w:color w:val="FFC000"/>
        </w:rPr>
      </w:pPr>
    </w:p>
    <w:p w:rsidR="00995081" w:rsidRDefault="0099508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PUC</w:t>
      </w:r>
    </w:p>
    <w:p w:rsidR="00995081" w:rsidRDefault="0099508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2009-2011</w:t>
      </w:r>
    </w:p>
    <w:p w:rsidR="00995081" w:rsidRDefault="0099508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995081" w:rsidRDefault="0099508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SSLC</w:t>
      </w:r>
    </w:p>
    <w:p w:rsidR="00995081" w:rsidRDefault="003E56EE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2008</w:t>
      </w:r>
    </w:p>
    <w:p w:rsidR="003E56EE" w:rsidRDefault="003E56EE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3E56EE" w:rsidRDefault="003E56EE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3E56EE" w:rsidRPr="00AB0BD3" w:rsidRDefault="003E56EE" w:rsidP="00F009D8">
      <w:pPr>
        <w:pStyle w:val="NoSpacing"/>
        <w:rPr>
          <w:rStyle w:val="Emphasis"/>
          <w:b/>
          <w:bCs/>
          <w:i w:val="0"/>
          <w:iCs w:val="0"/>
          <w:color w:val="FFC000"/>
        </w:rPr>
      </w:pPr>
      <w:r w:rsidRPr="00AB0BD3">
        <w:rPr>
          <w:rStyle w:val="Emphasis"/>
          <w:b/>
          <w:bCs/>
          <w:i w:val="0"/>
          <w:iCs w:val="0"/>
          <w:color w:val="FFC000"/>
        </w:rPr>
        <w:t>PROFESSIONAL SKILLS</w:t>
      </w:r>
    </w:p>
    <w:p w:rsidR="003E56EE" w:rsidRDefault="003E56EE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C46D1A" w:rsidRDefault="003E56EE" w:rsidP="003E56EE">
      <w:pPr>
        <w:pStyle w:val="NoSpacing"/>
        <w:shd w:val="clear" w:color="auto" w:fill="00B0F0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PHOTOSHOP</w:t>
      </w:r>
    </w:p>
    <w:p w:rsidR="00C46D1A" w:rsidRDefault="00C46D1A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C46D1A" w:rsidRDefault="00C46D1A" w:rsidP="00C46D1A">
      <w:pPr>
        <w:pStyle w:val="NoSpacing"/>
        <w:shd w:val="clear" w:color="auto" w:fill="00B0F0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ILLUSTRATOR</w:t>
      </w:r>
    </w:p>
    <w:p w:rsidR="00C46D1A" w:rsidRDefault="00C46D1A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C46D1A" w:rsidRPr="00C46D1A" w:rsidRDefault="00C46D1A" w:rsidP="00C46D1A">
      <w:pPr>
        <w:pStyle w:val="NoSpacing"/>
        <w:shd w:val="clear" w:color="auto" w:fill="00B0F0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INDESIGN</w:t>
      </w:r>
    </w:p>
    <w:p w:rsidR="00C46D1A" w:rsidRDefault="00C46D1A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E62189" w:rsidRDefault="00E62189" w:rsidP="00E62189">
      <w:pPr>
        <w:pStyle w:val="NoSpacing"/>
        <w:shd w:val="clear" w:color="auto" w:fill="00B0F0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CANVA</w:t>
      </w:r>
    </w:p>
    <w:tbl>
      <w:tblPr>
        <w:tblpPr w:leftFromText="180" w:rightFromText="180" w:vertAnchor="text" w:tblpX="5089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27"/>
      </w:tblGrid>
      <w:tr w:rsidR="00C5527D" w:rsidTr="00AB0BD3">
        <w:trPr>
          <w:trHeight w:val="1682"/>
        </w:trPr>
        <w:tc>
          <w:tcPr>
            <w:tcW w:w="4127" w:type="dxa"/>
            <w:shd w:val="clear" w:color="auto" w:fill="2F5496" w:themeFill="accent1" w:themeFillShade="BF"/>
          </w:tcPr>
          <w:p w:rsidR="00C5527D" w:rsidRPr="00AB0BD3" w:rsidRDefault="00C5527D" w:rsidP="00C5527D">
            <w:pPr>
              <w:pStyle w:val="NoSpacing"/>
              <w:rPr>
                <w:rStyle w:val="Emphasis"/>
                <w:b/>
                <w:bCs/>
                <w:i w:val="0"/>
                <w:iCs w:val="0"/>
                <w:color w:val="FFC000"/>
              </w:rPr>
            </w:pPr>
            <w:r w:rsidRPr="00AB0BD3">
              <w:rPr>
                <w:rStyle w:val="Emphasis"/>
                <w:b/>
                <w:bCs/>
                <w:i w:val="0"/>
                <w:iCs w:val="0"/>
                <w:color w:val="FFC000"/>
              </w:rPr>
              <w:t>PERSONAL INFORMATION</w:t>
            </w:r>
          </w:p>
          <w:p w:rsidR="00AB0BD3" w:rsidRDefault="00AB0BD3" w:rsidP="00C5527D">
            <w:pPr>
              <w:pStyle w:val="NoSpacing"/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</w:pPr>
          </w:p>
          <w:p w:rsidR="00C5527D" w:rsidRDefault="00C5527D" w:rsidP="00C5527D">
            <w:pPr>
              <w:pStyle w:val="NoSpacing"/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</w:pPr>
            <w:r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  <w:t>Date Of Birth:09/05/1993</w:t>
            </w:r>
          </w:p>
          <w:p w:rsidR="00C5527D" w:rsidRDefault="00C5527D" w:rsidP="00C5527D">
            <w:pPr>
              <w:pStyle w:val="NoSpacing"/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</w:pPr>
            <w:r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  <w:t>Marital Status: Married</w:t>
            </w:r>
          </w:p>
          <w:p w:rsidR="00C5527D" w:rsidRDefault="00AB0BD3" w:rsidP="00C5527D">
            <w:pPr>
              <w:pStyle w:val="NoSpacing"/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</w:pPr>
            <w:r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  <w:t>PAN NO:OJXPS6405K</w:t>
            </w:r>
          </w:p>
          <w:p w:rsidR="00AB0BD3" w:rsidRDefault="00AB0BD3" w:rsidP="00C5527D">
            <w:pPr>
              <w:pStyle w:val="NoSpacing"/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</w:pPr>
            <w:r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  <w:t xml:space="preserve">Language </w:t>
            </w:r>
            <w:proofErr w:type="spellStart"/>
            <w:r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  <w:t>known:English,Marathi,Hindi</w:t>
            </w:r>
            <w:proofErr w:type="spellEnd"/>
            <w:r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  <w:t xml:space="preserve"> and Kannada</w:t>
            </w:r>
          </w:p>
          <w:p w:rsidR="00C5527D" w:rsidRDefault="00C5527D" w:rsidP="00C5527D">
            <w:pPr>
              <w:pStyle w:val="NoSpacing"/>
              <w:rPr>
                <w:rStyle w:val="Emphasis"/>
                <w:b/>
                <w:bCs/>
                <w:i w:val="0"/>
                <w:iCs w:val="0"/>
                <w:color w:val="FFFFFF" w:themeColor="background1"/>
              </w:rPr>
            </w:pPr>
          </w:p>
        </w:tc>
      </w:tr>
    </w:tbl>
    <w:p w:rsidR="00E62189" w:rsidRDefault="00E62189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C46D1A" w:rsidRPr="00AB0BD3" w:rsidRDefault="00B90FC1" w:rsidP="00F009D8">
      <w:pPr>
        <w:pStyle w:val="NoSpacing"/>
        <w:rPr>
          <w:rStyle w:val="Emphasis"/>
          <w:b/>
          <w:bCs/>
          <w:i w:val="0"/>
          <w:iCs w:val="0"/>
          <w:color w:val="FFC000"/>
        </w:rPr>
      </w:pPr>
      <w:r w:rsidRPr="00AB0BD3">
        <w:rPr>
          <w:rStyle w:val="Emphasis"/>
          <w:b/>
          <w:bCs/>
          <w:i w:val="0"/>
          <w:iCs w:val="0"/>
          <w:color w:val="FFC000"/>
        </w:rPr>
        <w:t>PROFESSTIONAL SUMMARY</w:t>
      </w:r>
    </w:p>
    <w:p w:rsidR="00A4700C" w:rsidRDefault="00A4700C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C46D1A" w:rsidRDefault="00C46D1A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O</w:t>
      </w:r>
      <w:r w:rsidR="00B90FC1">
        <w:rPr>
          <w:rStyle w:val="Emphasis"/>
          <w:b/>
          <w:bCs/>
          <w:i w:val="0"/>
          <w:iCs w:val="0"/>
          <w:color w:val="FFFFFF" w:themeColor="background1"/>
        </w:rPr>
        <w:t>rganization</w:t>
      </w:r>
      <w:r>
        <w:rPr>
          <w:rStyle w:val="Emphasis"/>
          <w:b/>
          <w:bCs/>
          <w:i w:val="0"/>
          <w:iCs w:val="0"/>
          <w:color w:val="FFFFFF" w:themeColor="background1"/>
        </w:rPr>
        <w:t>: Modern school</w:t>
      </w:r>
    </w:p>
    <w:p w:rsidR="00B90FC1" w:rsidRDefault="00B90FC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Designation: Drawing Teacher</w:t>
      </w:r>
    </w:p>
    <w:p w:rsidR="00B90FC1" w:rsidRDefault="00B90FC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proofErr w:type="gramStart"/>
      <w:r>
        <w:rPr>
          <w:rStyle w:val="Emphasis"/>
          <w:b/>
          <w:bCs/>
          <w:i w:val="0"/>
          <w:iCs w:val="0"/>
          <w:color w:val="FFFFFF" w:themeColor="background1"/>
        </w:rPr>
        <w:t>Duration:</w:t>
      </w:r>
      <w:proofErr w:type="gramEnd"/>
      <w:r>
        <w:rPr>
          <w:rStyle w:val="Emphasis"/>
          <w:b/>
          <w:bCs/>
          <w:i w:val="0"/>
          <w:iCs w:val="0"/>
          <w:color w:val="FFFFFF" w:themeColor="background1"/>
        </w:rPr>
        <w:t>(25</w:t>
      </w:r>
      <w:r w:rsidRPr="00B90FC1">
        <w:rPr>
          <w:rStyle w:val="Emphasis"/>
          <w:b/>
          <w:bCs/>
          <w:i w:val="0"/>
          <w:iCs w:val="0"/>
          <w:color w:val="FFFFFF" w:themeColor="background1"/>
          <w:vertAlign w:val="superscript"/>
        </w:rPr>
        <w:t>th</w:t>
      </w:r>
      <w:r>
        <w:rPr>
          <w:rStyle w:val="Emphasis"/>
          <w:b/>
          <w:bCs/>
          <w:i w:val="0"/>
          <w:iCs w:val="0"/>
          <w:color w:val="FFFFFF" w:themeColor="background1"/>
        </w:rPr>
        <w:t xml:space="preserve"> Nov 2017-19 Oct 2017)</w:t>
      </w:r>
    </w:p>
    <w:p w:rsidR="00B90FC1" w:rsidRDefault="00B90FC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B90FC1" w:rsidRPr="00AB0BD3" w:rsidRDefault="00B90FC1" w:rsidP="00F009D8">
      <w:pPr>
        <w:pStyle w:val="NoSpacing"/>
        <w:rPr>
          <w:rStyle w:val="Emphasis"/>
          <w:b/>
          <w:bCs/>
          <w:i w:val="0"/>
          <w:iCs w:val="0"/>
          <w:color w:val="FFC000"/>
        </w:rPr>
      </w:pPr>
      <w:r w:rsidRPr="00AB0BD3">
        <w:rPr>
          <w:rStyle w:val="Emphasis"/>
          <w:b/>
          <w:bCs/>
          <w:i w:val="0"/>
          <w:iCs w:val="0"/>
          <w:color w:val="FFC000"/>
        </w:rPr>
        <w:t>STRE</w:t>
      </w:r>
      <w:r w:rsidR="00A4700C" w:rsidRPr="00AB0BD3">
        <w:rPr>
          <w:rStyle w:val="Emphasis"/>
          <w:b/>
          <w:bCs/>
          <w:i w:val="0"/>
          <w:iCs w:val="0"/>
          <w:color w:val="FFC000"/>
        </w:rPr>
        <w:t>NGHT</w:t>
      </w:r>
    </w:p>
    <w:p w:rsidR="00A4700C" w:rsidRDefault="00A4700C" w:rsidP="00A009F1">
      <w:pPr>
        <w:pStyle w:val="NoSpacing"/>
        <w:numPr>
          <w:ilvl w:val="0"/>
          <w:numId w:val="12"/>
        </w:numPr>
        <w:rPr>
          <w:rStyle w:val="Emphasis"/>
          <w:b/>
          <w:bCs/>
          <w:i w:val="0"/>
          <w:iCs w:val="0"/>
          <w:color w:val="FFFFFF" w:themeColor="background1"/>
        </w:rPr>
      </w:pPr>
      <w:proofErr w:type="gramStart"/>
      <w:r>
        <w:rPr>
          <w:rStyle w:val="Emphasis"/>
          <w:b/>
          <w:bCs/>
          <w:i w:val="0"/>
          <w:iCs w:val="0"/>
          <w:color w:val="FFFFFF" w:themeColor="background1"/>
        </w:rPr>
        <w:t>Posses</w:t>
      </w:r>
      <w:proofErr w:type="gramEnd"/>
      <w:r>
        <w:rPr>
          <w:rStyle w:val="Emphasis"/>
          <w:b/>
          <w:bCs/>
          <w:i w:val="0"/>
          <w:iCs w:val="0"/>
          <w:color w:val="FFFFFF" w:themeColor="background1"/>
        </w:rPr>
        <w:t xml:space="preserve"> good </w:t>
      </w:r>
      <w:proofErr w:type="spellStart"/>
      <w:r>
        <w:rPr>
          <w:rStyle w:val="Emphasis"/>
          <w:b/>
          <w:bCs/>
          <w:i w:val="0"/>
          <w:iCs w:val="0"/>
          <w:color w:val="FFFFFF" w:themeColor="background1"/>
        </w:rPr>
        <w:t>realationship</w:t>
      </w:r>
      <w:proofErr w:type="spellEnd"/>
      <w:r>
        <w:rPr>
          <w:rStyle w:val="Emphasis"/>
          <w:b/>
          <w:bCs/>
          <w:i w:val="0"/>
          <w:iCs w:val="0"/>
          <w:color w:val="FFFFFF" w:themeColor="background1"/>
        </w:rPr>
        <w:t xml:space="preserve"> building and interpersonal skills.</w:t>
      </w:r>
    </w:p>
    <w:p w:rsidR="00A4700C" w:rsidRDefault="00A4700C" w:rsidP="00A4700C">
      <w:pPr>
        <w:pStyle w:val="NoSpacing"/>
        <w:numPr>
          <w:ilvl w:val="0"/>
          <w:numId w:val="10"/>
        </w:numPr>
        <w:rPr>
          <w:rStyle w:val="Emphasis"/>
          <w:b/>
          <w:bCs/>
          <w:i w:val="0"/>
          <w:iCs w:val="0"/>
          <w:color w:val="FFFFFF" w:themeColor="background1"/>
        </w:rPr>
      </w:pPr>
      <w:proofErr w:type="spellStart"/>
      <w:r>
        <w:rPr>
          <w:rStyle w:val="Emphasis"/>
          <w:b/>
          <w:bCs/>
          <w:i w:val="0"/>
          <w:iCs w:val="0"/>
          <w:color w:val="FFFFFF" w:themeColor="background1"/>
        </w:rPr>
        <w:t>Hardwrorking</w:t>
      </w:r>
      <w:proofErr w:type="spellEnd"/>
      <w:r>
        <w:rPr>
          <w:rStyle w:val="Emphasis"/>
          <w:b/>
          <w:bCs/>
          <w:i w:val="0"/>
          <w:iCs w:val="0"/>
          <w:color w:val="FFFFFF" w:themeColor="background1"/>
        </w:rPr>
        <w:t xml:space="preserve"> and quick learner.</w:t>
      </w:r>
    </w:p>
    <w:p w:rsidR="00A4700C" w:rsidRDefault="00A4700C" w:rsidP="00A4700C">
      <w:pPr>
        <w:pStyle w:val="NoSpacing"/>
        <w:numPr>
          <w:ilvl w:val="0"/>
          <w:numId w:val="10"/>
        </w:numPr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Sincerity and self-confidence.</w:t>
      </w:r>
    </w:p>
    <w:p w:rsidR="00A4700C" w:rsidRDefault="00A4700C" w:rsidP="00A4700C">
      <w:pPr>
        <w:pStyle w:val="NoSpacing"/>
        <w:numPr>
          <w:ilvl w:val="0"/>
          <w:numId w:val="10"/>
        </w:numPr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Quick adaptability to challenging situations.</w:t>
      </w:r>
    </w:p>
    <w:p w:rsidR="00B90FC1" w:rsidRDefault="00AB0BD3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C000"/>
        </w:rPr>
        <w:t>DECLARATION:</w:t>
      </w:r>
      <w:r>
        <w:rPr>
          <w:rStyle w:val="Emphasis"/>
          <w:b/>
          <w:bCs/>
          <w:i w:val="0"/>
          <w:iCs w:val="0"/>
          <w:color w:val="FFFFFF" w:themeColor="background1"/>
        </w:rPr>
        <w:t xml:space="preserve"> I hereby declare that the information furnished above is true to the best of my knowledge and belief.</w:t>
      </w:r>
    </w:p>
    <w:p w:rsidR="00AB0BD3" w:rsidRDefault="00AB0BD3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>PLACE:</w:t>
      </w:r>
      <w:r w:rsidR="00A009F1">
        <w:rPr>
          <w:rStyle w:val="Emphasis"/>
          <w:b/>
          <w:bCs/>
          <w:i w:val="0"/>
          <w:iCs w:val="0"/>
          <w:color w:val="FFFFFF" w:themeColor="background1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FFFFFF" w:themeColor="background1"/>
        </w:rPr>
        <w:t>Pune</w:t>
      </w:r>
      <w:proofErr w:type="spellEnd"/>
    </w:p>
    <w:p w:rsidR="00A009F1" w:rsidRDefault="00A009F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  <w:r>
        <w:rPr>
          <w:rStyle w:val="Emphasis"/>
          <w:b/>
          <w:bCs/>
          <w:i w:val="0"/>
          <w:iCs w:val="0"/>
          <w:color w:val="FFFFFF" w:themeColor="background1"/>
        </w:rPr>
        <w:t xml:space="preserve">DATE :31/01/2023                                                                        </w:t>
      </w:r>
      <w:proofErr w:type="spellStart"/>
      <w:r>
        <w:rPr>
          <w:rStyle w:val="Emphasis"/>
          <w:b/>
          <w:bCs/>
          <w:i w:val="0"/>
          <w:iCs w:val="0"/>
          <w:color w:val="FFFFFF" w:themeColor="background1"/>
        </w:rPr>
        <w:t>Shruthi</w:t>
      </w:r>
      <w:proofErr w:type="spellEnd"/>
      <w:r>
        <w:rPr>
          <w:rStyle w:val="Emphasis"/>
          <w:b/>
          <w:bCs/>
          <w:i w:val="0"/>
          <w:iCs w:val="0"/>
          <w:color w:val="FFFFFF" w:themeColor="background1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FFFFFF" w:themeColor="background1"/>
        </w:rPr>
        <w:t>Santosh</w:t>
      </w:r>
      <w:proofErr w:type="spellEnd"/>
      <w:r>
        <w:rPr>
          <w:rStyle w:val="Emphasis"/>
          <w:b/>
          <w:bCs/>
          <w:i w:val="0"/>
          <w:iCs w:val="0"/>
          <w:color w:val="FFFFFF" w:themeColor="background1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FFFFFF" w:themeColor="background1"/>
        </w:rPr>
        <w:t>Khyamankeri</w:t>
      </w:r>
      <w:proofErr w:type="spellEnd"/>
    </w:p>
    <w:p w:rsidR="00A009F1" w:rsidRPr="00AB0BD3" w:rsidRDefault="00A009F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AB0BD3" w:rsidRPr="00AB0BD3" w:rsidRDefault="00AB0BD3" w:rsidP="00F009D8">
      <w:pPr>
        <w:pStyle w:val="NoSpacing"/>
        <w:rPr>
          <w:rStyle w:val="Emphasis"/>
          <w:b/>
          <w:bCs/>
          <w:i w:val="0"/>
          <w:iCs w:val="0"/>
          <w:color w:val="FFC000"/>
        </w:rPr>
      </w:pPr>
    </w:p>
    <w:p w:rsidR="00B90FC1" w:rsidRDefault="00B90FC1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C46D1A" w:rsidRDefault="00C46D1A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p w:rsidR="00C46D1A" w:rsidRPr="00C5527D" w:rsidRDefault="00C46D1A" w:rsidP="00C5527D"/>
    <w:p w:rsidR="00C46D1A" w:rsidRDefault="00C46D1A" w:rsidP="00F009D8">
      <w:pPr>
        <w:pStyle w:val="NoSpacing"/>
        <w:rPr>
          <w:rStyle w:val="Emphasis"/>
          <w:b/>
          <w:bCs/>
          <w:i w:val="0"/>
          <w:iCs w:val="0"/>
          <w:color w:val="FFFFFF" w:themeColor="background1"/>
        </w:rPr>
      </w:pPr>
    </w:p>
    <w:sectPr w:rsidR="00C46D1A" w:rsidSect="00CD4E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4373"/>
    <w:multiLevelType w:val="hybridMultilevel"/>
    <w:tmpl w:val="BDDE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F50EA"/>
    <w:multiLevelType w:val="hybridMultilevel"/>
    <w:tmpl w:val="B13A6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933534"/>
    <w:multiLevelType w:val="hybridMultilevel"/>
    <w:tmpl w:val="A15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665CB"/>
    <w:multiLevelType w:val="hybridMultilevel"/>
    <w:tmpl w:val="BAAE1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8A440A"/>
    <w:multiLevelType w:val="hybridMultilevel"/>
    <w:tmpl w:val="E80A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5C85"/>
    <w:multiLevelType w:val="hybridMultilevel"/>
    <w:tmpl w:val="478A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45EEC"/>
    <w:multiLevelType w:val="hybridMultilevel"/>
    <w:tmpl w:val="46A472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D6088E"/>
    <w:multiLevelType w:val="hybridMultilevel"/>
    <w:tmpl w:val="319EE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1E1DB1"/>
    <w:multiLevelType w:val="hybridMultilevel"/>
    <w:tmpl w:val="0464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446E4"/>
    <w:multiLevelType w:val="hybridMultilevel"/>
    <w:tmpl w:val="FFE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92665"/>
    <w:multiLevelType w:val="hybridMultilevel"/>
    <w:tmpl w:val="93EC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8283E"/>
    <w:multiLevelType w:val="hybridMultilevel"/>
    <w:tmpl w:val="19CE5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efaultTabStop w:val="720"/>
  <w:characterSpacingControl w:val="doNotCompress"/>
  <w:compat/>
  <w:rsids>
    <w:rsidRoot w:val="00CD4E59"/>
    <w:rsid w:val="003E56EE"/>
    <w:rsid w:val="004170FF"/>
    <w:rsid w:val="00445665"/>
    <w:rsid w:val="0066104B"/>
    <w:rsid w:val="007B44F4"/>
    <w:rsid w:val="00995081"/>
    <w:rsid w:val="00A009F1"/>
    <w:rsid w:val="00A01086"/>
    <w:rsid w:val="00A4700C"/>
    <w:rsid w:val="00AB0BD3"/>
    <w:rsid w:val="00B90FC1"/>
    <w:rsid w:val="00BE2F8E"/>
    <w:rsid w:val="00C46D1A"/>
    <w:rsid w:val="00C5527D"/>
    <w:rsid w:val="00CD4E59"/>
    <w:rsid w:val="00DA4700"/>
    <w:rsid w:val="00E62189"/>
    <w:rsid w:val="00EF5869"/>
    <w:rsid w:val="00F009D8"/>
    <w:rsid w:val="00FB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00"/>
  </w:style>
  <w:style w:type="paragraph" w:styleId="Heading1">
    <w:name w:val="heading 1"/>
    <w:basedOn w:val="Normal"/>
    <w:next w:val="Normal"/>
    <w:link w:val="Heading1Char"/>
    <w:uiPriority w:val="9"/>
    <w:qFormat/>
    <w:rsid w:val="00417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0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70F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0F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70F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70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4170F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170F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170F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170FF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170F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009D8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00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AC0BD-3BFE-43BE-84C0-5D5E9FE0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</dc:creator>
  <cp:lastModifiedBy>santo</cp:lastModifiedBy>
  <cp:revision>4</cp:revision>
  <dcterms:created xsi:type="dcterms:W3CDTF">2023-01-31T10:23:00Z</dcterms:created>
  <dcterms:modified xsi:type="dcterms:W3CDTF">2023-01-31T10:46:00Z</dcterms:modified>
</cp:coreProperties>
</file>